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66343" w14:textId="445EC14C" w:rsidR="00C92C9A" w:rsidRDefault="00B34D20">
      <w:pPr>
        <w:spacing w:line="18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page">
              <wp:posOffset>2600325</wp:posOffset>
            </wp:positionH>
            <wp:positionV relativeFrom="page">
              <wp:posOffset>180340</wp:posOffset>
            </wp:positionV>
            <wp:extent cx="2409190" cy="542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7B0297" w14:textId="2DE83FBD" w:rsidR="00C92C9A" w:rsidRDefault="00B34D20" w:rsidP="00EE4121">
      <w:pPr>
        <w:spacing w:line="644" w:lineRule="exact"/>
        <w:ind w:right="-599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48"/>
          <w:szCs w:val="48"/>
        </w:rPr>
        <w:t xml:space="preserve">TARIFAS ESCUELA DE TENIS </w:t>
      </w:r>
      <w:r w:rsidR="00E81FD8">
        <w:rPr>
          <w:rFonts w:ascii="Arial Unicode MS" w:eastAsia="Arial Unicode MS" w:hAnsi="Arial Unicode MS" w:cs="Arial Unicode MS"/>
          <w:b/>
          <w:bCs/>
          <w:sz w:val="48"/>
          <w:szCs w:val="48"/>
        </w:rPr>
        <w:t>2</w:t>
      </w:r>
      <w:r w:rsidR="00016FEE">
        <w:rPr>
          <w:rFonts w:ascii="Arial Unicode MS" w:eastAsia="Arial Unicode MS" w:hAnsi="Arial Unicode MS" w:cs="Arial Unicode MS"/>
          <w:b/>
          <w:bCs/>
          <w:sz w:val="48"/>
          <w:szCs w:val="48"/>
        </w:rPr>
        <w:t>1</w:t>
      </w:r>
      <w:r>
        <w:rPr>
          <w:rFonts w:ascii="Arial Unicode MS" w:eastAsia="Arial Unicode MS" w:hAnsi="Arial Unicode MS" w:cs="Arial Unicode MS"/>
          <w:b/>
          <w:bCs/>
          <w:sz w:val="48"/>
          <w:szCs w:val="48"/>
        </w:rPr>
        <w:t>/2</w:t>
      </w:r>
      <w:r w:rsidR="00016FEE">
        <w:rPr>
          <w:rFonts w:ascii="Arial Unicode MS" w:eastAsia="Arial Unicode MS" w:hAnsi="Arial Unicode MS" w:cs="Arial Unicode MS"/>
          <w:b/>
          <w:bCs/>
          <w:sz w:val="48"/>
          <w:szCs w:val="48"/>
        </w:rPr>
        <w:t>2</w:t>
      </w:r>
      <w:r>
        <w:rPr>
          <w:rFonts w:ascii="Arial Unicode MS" w:eastAsia="Arial Unicode MS" w:hAnsi="Arial Unicode MS" w:cs="Arial Unicode MS"/>
          <w:b/>
          <w:bCs/>
          <w:sz w:val="48"/>
          <w:szCs w:val="48"/>
        </w:rPr>
        <w:t>.</w:t>
      </w:r>
    </w:p>
    <w:p w14:paraId="521F416E" w14:textId="77777777" w:rsidR="00C92C9A" w:rsidRDefault="00C92C9A">
      <w:pPr>
        <w:spacing w:line="163" w:lineRule="exact"/>
        <w:rPr>
          <w:sz w:val="24"/>
          <w:szCs w:val="24"/>
        </w:rPr>
      </w:pPr>
    </w:p>
    <w:p w14:paraId="141E0C5A" w14:textId="77777777" w:rsidR="00C92C9A" w:rsidRDefault="00B34D20">
      <w:pPr>
        <w:spacing w:line="376" w:lineRule="exact"/>
        <w:ind w:left="21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EN LAS INSTALACIONES DEL ALAMO CENTER.</w:t>
      </w:r>
    </w:p>
    <w:p w14:paraId="5FCCA80B" w14:textId="77777777" w:rsidR="00C92C9A" w:rsidRDefault="00B34D2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editId="0B0AE0F6">
            <wp:simplePos x="0" y="0"/>
            <wp:positionH relativeFrom="column">
              <wp:posOffset>1576705</wp:posOffset>
            </wp:positionH>
            <wp:positionV relativeFrom="paragraph">
              <wp:posOffset>359410</wp:posOffset>
            </wp:positionV>
            <wp:extent cx="3533775" cy="466725"/>
            <wp:effectExtent l="25400" t="25400" r="22225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  <a:solidFill>
                      <a:schemeClr val="accent6">
                        <a:lumMod val="75000"/>
                      </a:schemeClr>
                    </a:solidFill>
                    <a:ln w="19050"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</w:p>
    <w:p w14:paraId="4957958C" w14:textId="77777777" w:rsidR="00C92C9A" w:rsidRDefault="00C92C9A">
      <w:pPr>
        <w:spacing w:line="200" w:lineRule="exact"/>
        <w:rPr>
          <w:sz w:val="24"/>
          <w:szCs w:val="24"/>
        </w:rPr>
      </w:pPr>
    </w:p>
    <w:p w14:paraId="4010F6BF" w14:textId="77777777" w:rsidR="00C92C9A" w:rsidRDefault="00C92C9A">
      <w:pPr>
        <w:spacing w:line="200" w:lineRule="exact"/>
        <w:rPr>
          <w:sz w:val="24"/>
          <w:szCs w:val="24"/>
        </w:rPr>
      </w:pPr>
    </w:p>
    <w:p w14:paraId="65D6E3E3" w14:textId="77777777" w:rsidR="00C92C9A" w:rsidRDefault="00C92C9A">
      <w:pPr>
        <w:spacing w:line="200" w:lineRule="exact"/>
        <w:rPr>
          <w:sz w:val="24"/>
          <w:szCs w:val="24"/>
        </w:rPr>
      </w:pPr>
    </w:p>
    <w:p w14:paraId="7FF167E2" w14:textId="77777777" w:rsidR="00C92C9A" w:rsidRDefault="00C92C9A">
      <w:pPr>
        <w:spacing w:line="200" w:lineRule="exact"/>
        <w:rPr>
          <w:sz w:val="24"/>
          <w:szCs w:val="24"/>
        </w:rPr>
      </w:pPr>
    </w:p>
    <w:p w14:paraId="6B2B42EF" w14:textId="77777777" w:rsidR="00C92C9A" w:rsidRDefault="00C92C9A">
      <w:pPr>
        <w:spacing w:line="200" w:lineRule="exact"/>
        <w:rPr>
          <w:sz w:val="24"/>
          <w:szCs w:val="24"/>
        </w:rPr>
      </w:pPr>
    </w:p>
    <w:p w14:paraId="75B3B226" w14:textId="77777777" w:rsidR="00C92C9A" w:rsidRDefault="00C92C9A">
      <w:pPr>
        <w:spacing w:line="200" w:lineRule="exact"/>
        <w:rPr>
          <w:sz w:val="24"/>
          <w:szCs w:val="24"/>
        </w:rPr>
      </w:pPr>
    </w:p>
    <w:p w14:paraId="16CDAC9E" w14:textId="77777777" w:rsidR="00C92C9A" w:rsidRDefault="00C92C9A">
      <w:pPr>
        <w:spacing w:line="200" w:lineRule="exact"/>
        <w:rPr>
          <w:sz w:val="24"/>
          <w:szCs w:val="24"/>
        </w:rPr>
      </w:pPr>
    </w:p>
    <w:p w14:paraId="6B63F12D" w14:textId="77777777" w:rsidR="00C92C9A" w:rsidRDefault="00C92C9A">
      <w:pPr>
        <w:spacing w:line="337" w:lineRule="exact"/>
        <w:rPr>
          <w:sz w:val="24"/>
          <w:szCs w:val="24"/>
        </w:rPr>
      </w:pPr>
    </w:p>
    <w:p w14:paraId="74284BFF" w14:textId="77777777" w:rsidR="00C92C9A" w:rsidRPr="00EE4121" w:rsidRDefault="00B34D20">
      <w:pPr>
        <w:ind w:left="4040"/>
        <w:rPr>
          <w:rFonts w:ascii="Charter Roman" w:hAnsi="Charter Roman"/>
          <w:b/>
          <w:bCs/>
          <w:sz w:val="20"/>
          <w:szCs w:val="20"/>
        </w:rPr>
      </w:pPr>
      <w:r w:rsidRPr="00EE4121">
        <w:rPr>
          <w:rFonts w:ascii="Charter Roman" w:eastAsia="Baskerville Old Face" w:hAnsi="Charter Roman" w:cs="Baskerville Old Face"/>
          <w:b/>
          <w:bCs/>
          <w:sz w:val="32"/>
          <w:szCs w:val="32"/>
        </w:rPr>
        <w:t>PRECIOS NIÑOS</w:t>
      </w:r>
    </w:p>
    <w:p w14:paraId="48F87131" w14:textId="77777777" w:rsidR="00C92C9A" w:rsidRDefault="00B34D2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6283960</wp:posOffset>
            </wp:positionH>
            <wp:positionV relativeFrom="paragraph">
              <wp:posOffset>119380</wp:posOffset>
            </wp:positionV>
            <wp:extent cx="254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1B52DE" w14:textId="77777777" w:rsidR="00C92C9A" w:rsidRDefault="00C92C9A">
      <w:pPr>
        <w:spacing w:line="148" w:lineRule="exact"/>
        <w:rPr>
          <w:sz w:val="24"/>
          <w:szCs w:val="24"/>
        </w:rPr>
      </w:pPr>
    </w:p>
    <w:p w14:paraId="79470854" w14:textId="77777777" w:rsidR="00C92C9A" w:rsidRDefault="00B34D2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1786255</wp:posOffset>
            </wp:positionH>
            <wp:positionV relativeFrom="paragraph">
              <wp:posOffset>-2099945</wp:posOffset>
            </wp:positionV>
            <wp:extent cx="4509770" cy="47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3049270</wp:posOffset>
            </wp:positionH>
            <wp:positionV relativeFrom="paragraph">
              <wp:posOffset>-1828165</wp:posOffset>
            </wp:positionV>
            <wp:extent cx="5080" cy="476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6283960</wp:posOffset>
            </wp:positionH>
            <wp:positionV relativeFrom="paragraph">
              <wp:posOffset>-1833245</wp:posOffset>
            </wp:positionV>
            <wp:extent cx="12700" cy="76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1786255</wp:posOffset>
            </wp:positionH>
            <wp:positionV relativeFrom="paragraph">
              <wp:posOffset>-1533525</wp:posOffset>
            </wp:positionV>
            <wp:extent cx="1278255" cy="76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3049270</wp:posOffset>
            </wp:positionH>
            <wp:positionV relativeFrom="paragraph">
              <wp:posOffset>-1284605</wp:posOffset>
            </wp:positionV>
            <wp:extent cx="5080" cy="476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11057" w:type="dxa"/>
        <w:tblInd w:w="-299" w:type="dxa"/>
        <w:tblLook w:val="04A0" w:firstRow="1" w:lastRow="0" w:firstColumn="1" w:lastColumn="0" w:noHBand="0" w:noVBand="1"/>
      </w:tblPr>
      <w:tblGrid>
        <w:gridCol w:w="2836"/>
        <w:gridCol w:w="2551"/>
        <w:gridCol w:w="2835"/>
        <w:gridCol w:w="2835"/>
      </w:tblGrid>
      <w:tr w:rsidR="00FC7E69" w:rsidRPr="001D6E1A" w14:paraId="2DC4602B" w14:textId="77777777" w:rsidTr="00255277">
        <w:trPr>
          <w:trHeight w:val="549"/>
        </w:trPr>
        <w:tc>
          <w:tcPr>
            <w:tcW w:w="2836" w:type="dxa"/>
            <w:tcBorders>
              <w:top w:val="double" w:sz="4" w:space="0" w:color="70AD47"/>
              <w:left w:val="double" w:sz="4" w:space="0" w:color="70AD47" w:themeColor="accent6"/>
              <w:bottom w:val="double" w:sz="4" w:space="0" w:color="70AD47"/>
            </w:tcBorders>
            <w:shd w:val="clear" w:color="auto" w:fill="00FA00"/>
            <w:vAlign w:val="center"/>
          </w:tcPr>
          <w:p w14:paraId="35177E1F" w14:textId="56B260B3" w:rsidR="00255277" w:rsidRPr="00255277" w:rsidRDefault="00C069E6" w:rsidP="00255277">
            <w:pPr>
              <w:spacing w:line="200" w:lineRule="exact"/>
              <w:jc w:val="center"/>
              <w:rPr>
                <w:rFonts w:asciiTheme="minorHAnsi" w:hAnsiTheme="minorHAnsi" w:cs="Beirut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 w:cs="Beirut"/>
                <w:b/>
                <w:bCs/>
                <w:sz w:val="28"/>
                <w:szCs w:val="28"/>
              </w:rPr>
              <w:t>GRUPOS</w:t>
            </w:r>
          </w:p>
        </w:tc>
        <w:tc>
          <w:tcPr>
            <w:tcW w:w="2551" w:type="dxa"/>
            <w:tcBorders>
              <w:top w:val="double" w:sz="4" w:space="0" w:color="70AD47"/>
              <w:bottom w:val="double" w:sz="4" w:space="0" w:color="70AD47"/>
            </w:tcBorders>
            <w:shd w:val="clear" w:color="auto" w:fill="00FA00"/>
            <w:vAlign w:val="center"/>
          </w:tcPr>
          <w:p w14:paraId="614E2BA0" w14:textId="77777777" w:rsidR="00C069E6" w:rsidRPr="00255277" w:rsidRDefault="00C069E6" w:rsidP="00FC7E69">
            <w:pPr>
              <w:spacing w:line="200" w:lineRule="exact"/>
              <w:jc w:val="center"/>
              <w:rPr>
                <w:rFonts w:asciiTheme="minorHAnsi" w:hAnsiTheme="minorHAnsi" w:cs="Beirut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 w:cs="Beirut"/>
                <w:b/>
                <w:bCs/>
                <w:sz w:val="28"/>
                <w:szCs w:val="28"/>
              </w:rPr>
              <w:t>HORAS</w:t>
            </w:r>
          </w:p>
        </w:tc>
        <w:tc>
          <w:tcPr>
            <w:tcW w:w="2835" w:type="dxa"/>
            <w:tcBorders>
              <w:top w:val="double" w:sz="4" w:space="0" w:color="70AD47"/>
              <w:bottom w:val="double" w:sz="4" w:space="0" w:color="70AD47"/>
            </w:tcBorders>
            <w:shd w:val="clear" w:color="auto" w:fill="00FA00"/>
            <w:vAlign w:val="center"/>
          </w:tcPr>
          <w:p w14:paraId="0EEC7417" w14:textId="77777777" w:rsidR="00C069E6" w:rsidRPr="00255277" w:rsidRDefault="00C069E6" w:rsidP="00FC7E69">
            <w:pPr>
              <w:spacing w:line="200" w:lineRule="exact"/>
              <w:jc w:val="center"/>
              <w:rPr>
                <w:rFonts w:asciiTheme="minorHAnsi" w:hAnsiTheme="minorHAnsi" w:cs="Beirut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 w:cs="Beirut"/>
                <w:b/>
                <w:bCs/>
                <w:sz w:val="28"/>
                <w:szCs w:val="28"/>
              </w:rPr>
              <w:t>ABONADOS</w:t>
            </w:r>
          </w:p>
        </w:tc>
        <w:tc>
          <w:tcPr>
            <w:tcW w:w="2835" w:type="dxa"/>
            <w:tcBorders>
              <w:top w:val="double" w:sz="4" w:space="0" w:color="70AD47"/>
              <w:bottom w:val="double" w:sz="4" w:space="0" w:color="70AD47"/>
              <w:right w:val="double" w:sz="4" w:space="0" w:color="70AD47" w:themeColor="accent6"/>
            </w:tcBorders>
            <w:shd w:val="clear" w:color="auto" w:fill="00FA00"/>
            <w:vAlign w:val="center"/>
          </w:tcPr>
          <w:p w14:paraId="202E5D77" w14:textId="77777777" w:rsidR="00C069E6" w:rsidRPr="00255277" w:rsidRDefault="00C069E6" w:rsidP="00FC7E69">
            <w:pPr>
              <w:spacing w:line="200" w:lineRule="exact"/>
              <w:jc w:val="center"/>
              <w:rPr>
                <w:rFonts w:asciiTheme="minorHAnsi" w:hAnsiTheme="minorHAnsi" w:cs="Beirut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 w:cs="Beirut"/>
                <w:b/>
                <w:bCs/>
                <w:sz w:val="28"/>
                <w:szCs w:val="28"/>
              </w:rPr>
              <w:t>NO ABONADOS</w:t>
            </w:r>
          </w:p>
        </w:tc>
      </w:tr>
      <w:tr w:rsidR="00FC7E69" w:rsidRPr="001D6E1A" w14:paraId="1E93317E" w14:textId="77777777" w:rsidTr="00255277">
        <w:trPr>
          <w:trHeight w:val="529"/>
        </w:trPr>
        <w:tc>
          <w:tcPr>
            <w:tcW w:w="2836" w:type="dxa"/>
            <w:vMerge w:val="restart"/>
            <w:tcBorders>
              <w:top w:val="double" w:sz="4" w:space="0" w:color="70AD47"/>
              <w:left w:val="double" w:sz="4" w:space="0" w:color="70AD47" w:themeColor="accent6"/>
              <w:right w:val="double" w:sz="4" w:space="0" w:color="70AD47" w:themeColor="accent6"/>
            </w:tcBorders>
            <w:shd w:val="clear" w:color="auto" w:fill="73FEFF"/>
            <w:vAlign w:val="center"/>
          </w:tcPr>
          <w:p w14:paraId="576C29E2" w14:textId="7D55C663" w:rsidR="00C069E6" w:rsidRDefault="00C069E6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MINITENIS</w:t>
            </w:r>
          </w:p>
          <w:p w14:paraId="5EA8BA80" w14:textId="77777777" w:rsidR="00255277" w:rsidRPr="00255277" w:rsidRDefault="0025527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14:paraId="6B8FB344" w14:textId="77777777" w:rsidR="00276CBE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DE </w:t>
            </w:r>
            <w:r w:rsidR="00276CBE"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3 A 10 ALUMNOS</w:t>
            </w:r>
          </w:p>
        </w:tc>
        <w:tc>
          <w:tcPr>
            <w:tcW w:w="2551" w:type="dxa"/>
            <w:tcBorders>
              <w:top w:val="double" w:sz="4" w:space="0" w:color="70AD47"/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02DD34B0" w14:textId="77777777" w:rsidR="00276CBE" w:rsidRPr="00255277" w:rsidRDefault="00C069E6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1 H  X SEM  4 X MES</w:t>
            </w:r>
          </w:p>
        </w:tc>
        <w:tc>
          <w:tcPr>
            <w:tcW w:w="2835" w:type="dxa"/>
            <w:tcBorders>
              <w:top w:val="double" w:sz="4" w:space="0" w:color="70AD47"/>
            </w:tcBorders>
            <w:shd w:val="clear" w:color="auto" w:fill="FFFFFF" w:themeFill="background1"/>
            <w:vAlign w:val="center"/>
          </w:tcPr>
          <w:p w14:paraId="7B3AF683" w14:textId="77777777" w:rsidR="00C069E6" w:rsidRPr="00255277" w:rsidRDefault="00C069E6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rPrChange w:id="0" w:author="chari.bdl@gmail.com" w:date="2020-08-18T14:56:00Z">
                  <w:rPr>
                    <w:sz w:val="24"/>
                    <w:szCs w:val="24"/>
                  </w:rPr>
                </w:rPrChange>
              </w:rPr>
              <w:t>20 € AL MES / 6</w:t>
            </w:r>
            <w:ins w:id="1" w:author="chari.bdl@gmail.com" w:date="2020-08-18T14:55:00Z">
              <w:r w:rsidRPr="00255277">
                <w:rPr>
                  <w:rFonts w:asciiTheme="minorHAnsi" w:hAnsiTheme="minorHAnsi"/>
                  <w:b/>
                  <w:bCs/>
                  <w:color w:val="000000" w:themeColor="text1"/>
                  <w:sz w:val="24"/>
                  <w:szCs w:val="24"/>
                  <w:rPrChange w:id="2" w:author="chari.bdl@gmail.com" w:date="2020-08-18T14:56:00Z">
                    <w:rPr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="00276CBE"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€ HORA</w:t>
            </w:r>
          </w:p>
        </w:tc>
        <w:tc>
          <w:tcPr>
            <w:tcW w:w="2835" w:type="dxa"/>
            <w:tcBorders>
              <w:top w:val="double" w:sz="4" w:space="0" w:color="70AD47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200FF0BC" w14:textId="77777777" w:rsidR="00C069E6" w:rsidRPr="00255277" w:rsidRDefault="00276CBE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rPrChange w:id="3" w:author="chari.bdl@gmail.com" w:date="2020-08-18T14:56:00Z">
                  <w:rPr>
                    <w:sz w:val="24"/>
                    <w:szCs w:val="24"/>
                  </w:rPr>
                </w:rPrChange>
              </w:rPr>
              <w:t>2</w:t>
            </w: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5 </w:t>
            </w: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rPrChange w:id="4" w:author="chari.bdl@gmail.com" w:date="2020-08-18T14:56:00Z">
                  <w:rPr>
                    <w:sz w:val="24"/>
                    <w:szCs w:val="24"/>
                  </w:rPr>
                </w:rPrChange>
              </w:rPr>
              <w:t xml:space="preserve">€ AL MES / </w:t>
            </w: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7 € HORA</w:t>
            </w:r>
          </w:p>
        </w:tc>
      </w:tr>
      <w:tr w:rsidR="00FC7E69" w:rsidRPr="001D6E1A" w14:paraId="6D6C9335" w14:textId="77777777" w:rsidTr="00255277">
        <w:trPr>
          <w:trHeight w:val="412"/>
        </w:trPr>
        <w:tc>
          <w:tcPr>
            <w:tcW w:w="2836" w:type="dxa"/>
            <w:vMerge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73FEFF"/>
            <w:vAlign w:val="center"/>
          </w:tcPr>
          <w:p w14:paraId="0FDE7668" w14:textId="77777777" w:rsidR="00C069E6" w:rsidRPr="00255277" w:rsidRDefault="00C069E6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  <w:tcBorders>
              <w:left w:val="double" w:sz="4" w:space="0" w:color="70AD47" w:themeColor="accent6"/>
              <w:bottom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64714022" w14:textId="77777777" w:rsidR="00276CBE" w:rsidRPr="00255277" w:rsidRDefault="00C069E6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2 H  X SEM  8 X MES</w:t>
            </w:r>
          </w:p>
        </w:tc>
        <w:tc>
          <w:tcPr>
            <w:tcW w:w="2835" w:type="dxa"/>
            <w:tcBorders>
              <w:bottom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67B635B6" w14:textId="77777777" w:rsidR="00C069E6" w:rsidRPr="00255277" w:rsidRDefault="00276CBE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40 € AL MES</w:t>
            </w:r>
          </w:p>
        </w:tc>
        <w:tc>
          <w:tcPr>
            <w:tcW w:w="2835" w:type="dxa"/>
            <w:tcBorders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54376D65" w14:textId="77777777" w:rsidR="00C069E6" w:rsidRPr="00255277" w:rsidRDefault="00276CBE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50 € AL MES</w:t>
            </w:r>
          </w:p>
        </w:tc>
      </w:tr>
      <w:tr w:rsidR="00FA64FE" w:rsidRPr="001D6E1A" w14:paraId="1A217318" w14:textId="77777777" w:rsidTr="00255277">
        <w:trPr>
          <w:trHeight w:val="738"/>
        </w:trPr>
        <w:tc>
          <w:tcPr>
            <w:tcW w:w="2836" w:type="dxa"/>
            <w:vMerge w:val="restart"/>
            <w:tcBorders>
              <w:top w:val="double" w:sz="4" w:space="0" w:color="70AD47" w:themeColor="accent6"/>
              <w:left w:val="double" w:sz="4" w:space="0" w:color="70AD47" w:themeColor="accent6"/>
              <w:right w:val="double" w:sz="4" w:space="0" w:color="70AD47"/>
            </w:tcBorders>
            <w:shd w:val="clear" w:color="auto" w:fill="FFFF00"/>
            <w:vAlign w:val="center"/>
          </w:tcPr>
          <w:p w14:paraId="2175DC9C" w14:textId="77777777" w:rsidR="00255277" w:rsidRDefault="0025527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14:paraId="550785CC" w14:textId="6F441210" w:rsidR="00016FEE" w:rsidRPr="00255277" w:rsidRDefault="00016FEE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INICIACION</w:t>
            </w:r>
          </w:p>
          <w:p w14:paraId="79583816" w14:textId="540B6AA8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AVANZADOS</w:t>
            </w:r>
          </w:p>
          <w:p w14:paraId="486C8A1F" w14:textId="3214FB85" w:rsidR="004A688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COMPETICIO</w:t>
            </w:r>
            <w:r w:rsidR="00255277">
              <w:rPr>
                <w:rFonts w:asciiTheme="minorHAnsi" w:hAnsiTheme="minorHAnsi"/>
                <w:b/>
                <w:bCs/>
                <w:sz w:val="28"/>
                <w:szCs w:val="28"/>
              </w:rPr>
              <w:t>N</w:t>
            </w:r>
          </w:p>
          <w:p w14:paraId="6A01EDCA" w14:textId="77777777" w:rsidR="00255277" w:rsidRDefault="0025527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14:paraId="33C9B2E6" w14:textId="77777777" w:rsidR="004A688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DE 3 A 8 ALUMNOS</w:t>
            </w:r>
          </w:p>
          <w:p w14:paraId="06FB90EC" w14:textId="2323E9B6" w:rsidR="00255277" w:rsidRPr="00255277" w:rsidRDefault="0025527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double" w:sz="4" w:space="0" w:color="70AD47" w:themeColor="accent6"/>
              <w:left w:val="double" w:sz="4" w:space="0" w:color="70AD47"/>
            </w:tcBorders>
            <w:shd w:val="clear" w:color="auto" w:fill="FFFFFF" w:themeFill="background1"/>
            <w:vAlign w:val="center"/>
          </w:tcPr>
          <w:p w14:paraId="7BF3500C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1 H  X SEM  4 X MES</w:t>
            </w:r>
          </w:p>
        </w:tc>
        <w:tc>
          <w:tcPr>
            <w:tcW w:w="2835" w:type="dxa"/>
            <w:tcBorders>
              <w:top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4052E3E8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rPrChange w:id="5" w:author="chari.bdl@gmail.com" w:date="2020-08-18T14:56:00Z">
                  <w:rPr>
                    <w:sz w:val="24"/>
                    <w:szCs w:val="24"/>
                  </w:rPr>
                </w:rPrChange>
              </w:rPr>
              <w:t>2</w:t>
            </w: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5</w:t>
            </w: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rPrChange w:id="6" w:author="chari.bdl@gmail.com" w:date="2020-08-18T14:56:00Z">
                  <w:rPr>
                    <w:sz w:val="24"/>
                    <w:szCs w:val="24"/>
                  </w:rPr>
                </w:rPrChange>
              </w:rPr>
              <w:t xml:space="preserve"> € AL MES / </w:t>
            </w: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7</w:t>
            </w:r>
            <w:ins w:id="7" w:author="chari.bdl@gmail.com" w:date="2020-08-18T14:55:00Z">
              <w:r w:rsidRPr="00255277">
                <w:rPr>
                  <w:rFonts w:asciiTheme="minorHAnsi" w:hAnsiTheme="minorHAnsi"/>
                  <w:b/>
                  <w:bCs/>
                  <w:color w:val="000000" w:themeColor="text1"/>
                  <w:sz w:val="24"/>
                  <w:szCs w:val="24"/>
                  <w:rPrChange w:id="8" w:author="chari.bdl@gmail.com" w:date="2020-08-18T14:56:00Z">
                    <w:rPr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€ HORA</w:t>
            </w:r>
          </w:p>
        </w:tc>
        <w:tc>
          <w:tcPr>
            <w:tcW w:w="2835" w:type="dxa"/>
            <w:tcBorders>
              <w:top w:val="doub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46FE0563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30 </w:t>
            </w: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rPrChange w:id="9" w:author="chari.bdl@gmail.com" w:date="2020-08-18T14:56:00Z">
                  <w:rPr>
                    <w:sz w:val="24"/>
                    <w:szCs w:val="24"/>
                  </w:rPr>
                </w:rPrChange>
              </w:rPr>
              <w:t xml:space="preserve">€ AL MES / </w:t>
            </w:r>
            <w:r w:rsidRPr="00255277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8 € HORA</w:t>
            </w:r>
          </w:p>
        </w:tc>
      </w:tr>
      <w:tr w:rsidR="00FA64FE" w:rsidRPr="001D6E1A" w14:paraId="41E1A7D6" w14:textId="77777777" w:rsidTr="00255277">
        <w:trPr>
          <w:trHeight w:val="426"/>
        </w:trPr>
        <w:tc>
          <w:tcPr>
            <w:tcW w:w="2836" w:type="dxa"/>
            <w:vMerge/>
            <w:tcBorders>
              <w:left w:val="double" w:sz="4" w:space="0" w:color="70AD47" w:themeColor="accent6"/>
              <w:bottom w:val="double" w:sz="4" w:space="0" w:color="70AD47"/>
              <w:right w:val="double" w:sz="4" w:space="0" w:color="70AD47"/>
            </w:tcBorders>
            <w:shd w:val="clear" w:color="auto" w:fill="FFFF00"/>
            <w:vAlign w:val="center"/>
          </w:tcPr>
          <w:p w14:paraId="1049282D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  <w:tcBorders>
              <w:left w:val="double" w:sz="4" w:space="0" w:color="70AD47"/>
              <w:bottom w:val="double" w:sz="4" w:space="0" w:color="70AD47"/>
            </w:tcBorders>
            <w:shd w:val="clear" w:color="auto" w:fill="FFFFFF" w:themeFill="background1"/>
            <w:vAlign w:val="center"/>
          </w:tcPr>
          <w:p w14:paraId="6197129F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2 H  X SEM  8 X MES</w:t>
            </w:r>
          </w:p>
        </w:tc>
        <w:tc>
          <w:tcPr>
            <w:tcW w:w="2835" w:type="dxa"/>
            <w:tcBorders>
              <w:bottom w:val="double" w:sz="4" w:space="0" w:color="70AD47"/>
            </w:tcBorders>
            <w:shd w:val="clear" w:color="auto" w:fill="FFFFFF" w:themeFill="background1"/>
            <w:vAlign w:val="center"/>
          </w:tcPr>
          <w:p w14:paraId="7BB25A84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50 € AL MES</w:t>
            </w:r>
          </w:p>
        </w:tc>
        <w:tc>
          <w:tcPr>
            <w:tcW w:w="2835" w:type="dxa"/>
            <w:tcBorders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0447645B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60 € AL MES</w:t>
            </w:r>
          </w:p>
        </w:tc>
      </w:tr>
      <w:tr w:rsidR="004A6887" w:rsidRPr="001D6E1A" w14:paraId="18400948" w14:textId="77777777" w:rsidTr="00255277">
        <w:trPr>
          <w:trHeight w:val="358"/>
        </w:trPr>
        <w:tc>
          <w:tcPr>
            <w:tcW w:w="2836" w:type="dxa"/>
            <w:vMerge w:val="restart"/>
            <w:tcBorders>
              <w:top w:val="double" w:sz="4" w:space="0" w:color="70AD47"/>
              <w:left w:val="double" w:sz="4" w:space="0" w:color="70AD47" w:themeColor="accent6"/>
              <w:right w:val="double" w:sz="4" w:space="0" w:color="70AD47"/>
            </w:tcBorders>
            <w:shd w:val="clear" w:color="auto" w:fill="FF85FF"/>
            <w:vAlign w:val="center"/>
          </w:tcPr>
          <w:p w14:paraId="08F0A01A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PARTICULARES</w:t>
            </w:r>
          </w:p>
        </w:tc>
        <w:tc>
          <w:tcPr>
            <w:tcW w:w="2551" w:type="dxa"/>
            <w:tcBorders>
              <w:top w:val="double" w:sz="4" w:space="0" w:color="70AD47"/>
              <w:left w:val="double" w:sz="4" w:space="0" w:color="70AD47"/>
            </w:tcBorders>
            <w:shd w:val="clear" w:color="auto" w:fill="FFFFFF" w:themeFill="background1"/>
            <w:vAlign w:val="center"/>
          </w:tcPr>
          <w:p w14:paraId="123AB361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eastAsia="Arial Unicode MS" w:hAnsiTheme="minorHAnsi" w:cs="Arial Unicode MS"/>
                <w:b/>
                <w:bCs/>
                <w:w w:val="99"/>
                <w:sz w:val="24"/>
                <w:szCs w:val="24"/>
              </w:rPr>
              <w:t>1 ALUNMO</w:t>
            </w:r>
          </w:p>
        </w:tc>
        <w:tc>
          <w:tcPr>
            <w:tcW w:w="2835" w:type="dxa"/>
            <w:tcBorders>
              <w:top w:val="double" w:sz="4" w:space="0" w:color="70AD47"/>
            </w:tcBorders>
            <w:shd w:val="clear" w:color="auto" w:fill="FFFFFF" w:themeFill="background1"/>
            <w:vAlign w:val="center"/>
          </w:tcPr>
          <w:p w14:paraId="710050F9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15 € LA HORA</w:t>
            </w:r>
          </w:p>
        </w:tc>
        <w:tc>
          <w:tcPr>
            <w:tcW w:w="2835" w:type="dxa"/>
            <w:tcBorders>
              <w:top w:val="doub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342F5E43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18 € LA HORA</w:t>
            </w:r>
          </w:p>
        </w:tc>
      </w:tr>
      <w:tr w:rsidR="004A6887" w:rsidRPr="001D6E1A" w14:paraId="7AE15079" w14:textId="77777777" w:rsidTr="00255277">
        <w:trPr>
          <w:trHeight w:val="358"/>
        </w:trPr>
        <w:tc>
          <w:tcPr>
            <w:tcW w:w="2836" w:type="dxa"/>
            <w:vMerge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/>
            </w:tcBorders>
            <w:shd w:val="clear" w:color="auto" w:fill="FF85FF"/>
          </w:tcPr>
          <w:p w14:paraId="6BB0D9EF" w14:textId="77777777" w:rsidR="004A6887" w:rsidRPr="00255277" w:rsidRDefault="004A6887" w:rsidP="004A6887">
            <w:pPr>
              <w:spacing w:line="200" w:lineRule="exac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double" w:sz="4" w:space="0" w:color="70AD47"/>
              <w:bottom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7AA58A4D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eastAsia="Arial Unicode MS" w:hAnsiTheme="minorHAnsi" w:cs="Arial Unicode MS"/>
                <w:b/>
                <w:bCs/>
                <w:w w:val="98"/>
                <w:sz w:val="24"/>
                <w:szCs w:val="24"/>
              </w:rPr>
              <w:t>2 ALUMNOS</w:t>
            </w:r>
          </w:p>
        </w:tc>
        <w:tc>
          <w:tcPr>
            <w:tcW w:w="2835" w:type="dxa"/>
            <w:tcBorders>
              <w:bottom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3BB79C24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8 € LA HORA</w:t>
            </w:r>
          </w:p>
        </w:tc>
        <w:tc>
          <w:tcPr>
            <w:tcW w:w="2835" w:type="dxa"/>
            <w:tcBorders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0DEDE7C6" w14:textId="77777777" w:rsidR="004A6887" w:rsidRPr="00255277" w:rsidRDefault="004A6887" w:rsidP="00255277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55277">
              <w:rPr>
                <w:rFonts w:asciiTheme="minorHAnsi" w:hAnsiTheme="minorHAnsi"/>
                <w:b/>
                <w:bCs/>
                <w:sz w:val="24"/>
                <w:szCs w:val="24"/>
              </w:rPr>
              <w:t>9 € LA HORA</w:t>
            </w:r>
          </w:p>
        </w:tc>
      </w:tr>
    </w:tbl>
    <w:p w14:paraId="30D91EFB" w14:textId="77777777" w:rsidR="00C92C9A" w:rsidRPr="001D6E1A" w:rsidRDefault="00C92C9A">
      <w:pPr>
        <w:spacing w:line="200" w:lineRule="exact"/>
        <w:rPr>
          <w:b/>
          <w:bCs/>
        </w:rPr>
      </w:pPr>
    </w:p>
    <w:p w14:paraId="148641C0" w14:textId="77777777" w:rsidR="00C92C9A" w:rsidRDefault="00C92C9A">
      <w:pPr>
        <w:spacing w:line="256" w:lineRule="exact"/>
        <w:rPr>
          <w:sz w:val="24"/>
          <w:szCs w:val="24"/>
        </w:rPr>
      </w:pPr>
    </w:p>
    <w:p w14:paraId="7D952FEC" w14:textId="77777777" w:rsidR="00C92C9A" w:rsidRPr="00EE4121" w:rsidRDefault="00B34D20">
      <w:pPr>
        <w:ind w:left="3780"/>
        <w:rPr>
          <w:rFonts w:ascii="Charter Roman" w:eastAsia="Baskerville Old Face" w:hAnsi="Charter Roman" w:cs="Baskerville Old Face"/>
          <w:b/>
          <w:bCs/>
          <w:sz w:val="32"/>
          <w:szCs w:val="32"/>
        </w:rPr>
      </w:pPr>
      <w:r w:rsidRPr="00EE4121">
        <w:rPr>
          <w:rFonts w:ascii="Charter Roman" w:eastAsia="Baskerville Old Face" w:hAnsi="Charter Roman" w:cs="Baskerville Old Face"/>
          <w:b/>
          <w:bCs/>
          <w:sz w:val="32"/>
          <w:szCs w:val="32"/>
        </w:rPr>
        <w:t>PRECIOS ADULTOS</w:t>
      </w:r>
    </w:p>
    <w:p w14:paraId="5F5C7462" w14:textId="77777777" w:rsidR="00CF615E" w:rsidRPr="00016FEE" w:rsidRDefault="00CF615E">
      <w:pPr>
        <w:ind w:left="3780"/>
        <w:rPr>
          <w:rFonts w:ascii="Eurostile" w:hAnsi="Eurostile"/>
          <w:b/>
          <w:bCs/>
          <w:sz w:val="20"/>
          <w:szCs w:val="20"/>
        </w:rPr>
      </w:pPr>
    </w:p>
    <w:tbl>
      <w:tblPr>
        <w:tblStyle w:val="Tablaconcuadrcula"/>
        <w:tblW w:w="11057" w:type="dxa"/>
        <w:tblInd w:w="-299" w:type="dxa"/>
        <w:tblLook w:val="04A0" w:firstRow="1" w:lastRow="0" w:firstColumn="1" w:lastColumn="0" w:noHBand="0" w:noVBand="1"/>
      </w:tblPr>
      <w:tblGrid>
        <w:gridCol w:w="2694"/>
        <w:gridCol w:w="2410"/>
        <w:gridCol w:w="2977"/>
        <w:gridCol w:w="2976"/>
      </w:tblGrid>
      <w:tr w:rsidR="00FC7E69" w:rsidRPr="00016FEE" w14:paraId="4501A042" w14:textId="77777777" w:rsidTr="00255277">
        <w:trPr>
          <w:trHeight w:val="515"/>
        </w:trPr>
        <w:tc>
          <w:tcPr>
            <w:tcW w:w="2694" w:type="dxa"/>
            <w:tcBorders>
              <w:top w:val="double" w:sz="4" w:space="0" w:color="70AD47"/>
              <w:left w:val="double" w:sz="4" w:space="0" w:color="70AD47" w:themeColor="accent6"/>
              <w:bottom w:val="double" w:sz="4" w:space="0" w:color="70AD47"/>
            </w:tcBorders>
            <w:shd w:val="clear" w:color="auto" w:fill="00FA00"/>
            <w:vAlign w:val="center"/>
          </w:tcPr>
          <w:p w14:paraId="78E9B2FB" w14:textId="77777777" w:rsidR="00FC7E69" w:rsidRPr="00255277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GRUPOS</w:t>
            </w:r>
          </w:p>
        </w:tc>
        <w:tc>
          <w:tcPr>
            <w:tcW w:w="2410" w:type="dxa"/>
            <w:tcBorders>
              <w:top w:val="double" w:sz="4" w:space="0" w:color="70AD47"/>
              <w:bottom w:val="double" w:sz="4" w:space="0" w:color="70AD47"/>
            </w:tcBorders>
            <w:shd w:val="clear" w:color="auto" w:fill="00FA00"/>
            <w:vAlign w:val="center"/>
          </w:tcPr>
          <w:p w14:paraId="38845027" w14:textId="77777777" w:rsidR="00FC7E69" w:rsidRPr="00255277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HORAS</w:t>
            </w:r>
          </w:p>
        </w:tc>
        <w:tc>
          <w:tcPr>
            <w:tcW w:w="2977" w:type="dxa"/>
            <w:tcBorders>
              <w:top w:val="double" w:sz="4" w:space="0" w:color="70AD47"/>
              <w:bottom w:val="double" w:sz="4" w:space="0" w:color="70AD47"/>
            </w:tcBorders>
            <w:shd w:val="clear" w:color="auto" w:fill="00FA00"/>
            <w:vAlign w:val="center"/>
          </w:tcPr>
          <w:p w14:paraId="4703C381" w14:textId="77777777" w:rsidR="00FC7E69" w:rsidRPr="00255277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ABONADOS</w:t>
            </w:r>
          </w:p>
        </w:tc>
        <w:tc>
          <w:tcPr>
            <w:tcW w:w="2976" w:type="dxa"/>
            <w:tcBorders>
              <w:top w:val="double" w:sz="4" w:space="0" w:color="70AD47"/>
              <w:bottom w:val="double" w:sz="4" w:space="0" w:color="70AD47"/>
              <w:right w:val="double" w:sz="4" w:space="0" w:color="70AD47" w:themeColor="accent6"/>
            </w:tcBorders>
            <w:shd w:val="clear" w:color="auto" w:fill="00FA00"/>
            <w:vAlign w:val="center"/>
          </w:tcPr>
          <w:p w14:paraId="767015CF" w14:textId="77777777" w:rsidR="00FC7E69" w:rsidRPr="00255277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55277">
              <w:rPr>
                <w:rFonts w:asciiTheme="minorHAnsi" w:hAnsiTheme="minorHAnsi"/>
                <w:b/>
                <w:bCs/>
                <w:sz w:val="28"/>
                <w:szCs w:val="28"/>
              </w:rPr>
              <w:t>NO ABONADOS</w:t>
            </w:r>
          </w:p>
        </w:tc>
      </w:tr>
      <w:tr w:rsidR="00FC7E69" w:rsidRPr="00016FEE" w14:paraId="2373AE8C" w14:textId="77777777" w:rsidTr="00016FEE">
        <w:trPr>
          <w:trHeight w:val="397"/>
        </w:trPr>
        <w:tc>
          <w:tcPr>
            <w:tcW w:w="2694" w:type="dxa"/>
            <w:vMerge w:val="restart"/>
            <w:tcBorders>
              <w:top w:val="double" w:sz="4" w:space="0" w:color="70AD47"/>
              <w:left w:val="double" w:sz="4" w:space="0" w:color="70AD47" w:themeColor="accent6"/>
              <w:right w:val="double" w:sz="4" w:space="0" w:color="70AD47" w:themeColor="accent6"/>
            </w:tcBorders>
            <w:shd w:val="clear" w:color="auto" w:fill="8EAADB" w:themeFill="accent1" w:themeFillTint="99"/>
            <w:vAlign w:val="center"/>
          </w:tcPr>
          <w:p w14:paraId="6A6DD9C4" w14:textId="77777777" w:rsidR="00FC7E69" w:rsidRPr="00EE4121" w:rsidRDefault="00FA64FE" w:rsidP="00FA64F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EE4121">
              <w:rPr>
                <w:rFonts w:asciiTheme="minorHAnsi" w:hAnsiTheme="minorHAnsi"/>
                <w:b/>
                <w:bCs/>
                <w:sz w:val="28"/>
                <w:szCs w:val="28"/>
              </w:rPr>
              <w:t>ADULTOS</w:t>
            </w:r>
          </w:p>
          <w:p w14:paraId="13483396" w14:textId="77777777" w:rsidR="00FC7E69" w:rsidRPr="00EE4121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EE4121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DE 3 A </w:t>
            </w:r>
            <w:r w:rsidR="00FA64FE" w:rsidRPr="00EE4121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8 </w:t>
            </w:r>
            <w:r w:rsidRPr="00EE4121">
              <w:rPr>
                <w:rFonts w:asciiTheme="minorHAnsi" w:hAnsiTheme="minorHAnsi"/>
                <w:b/>
                <w:bCs/>
                <w:sz w:val="28"/>
                <w:szCs w:val="28"/>
              </w:rPr>
              <w:t>AL</w:t>
            </w:r>
            <w:r w:rsidR="00FA64FE" w:rsidRPr="00EE4121">
              <w:rPr>
                <w:rFonts w:asciiTheme="minorHAnsi" w:hAnsiTheme="minorHAnsi"/>
                <w:b/>
                <w:bCs/>
                <w:sz w:val="28"/>
                <w:szCs w:val="28"/>
              </w:rPr>
              <w:t>UMNOS</w:t>
            </w:r>
          </w:p>
        </w:tc>
        <w:tc>
          <w:tcPr>
            <w:tcW w:w="2410" w:type="dxa"/>
            <w:tcBorders>
              <w:top w:val="double" w:sz="4" w:space="0" w:color="70AD47"/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53EFACE0" w14:textId="77777777" w:rsidR="00FC7E69" w:rsidRPr="00EE4121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>1 H  X SEM  4 X MES</w:t>
            </w:r>
          </w:p>
        </w:tc>
        <w:tc>
          <w:tcPr>
            <w:tcW w:w="2977" w:type="dxa"/>
            <w:tcBorders>
              <w:top w:val="double" w:sz="4" w:space="0" w:color="70AD47"/>
            </w:tcBorders>
            <w:shd w:val="clear" w:color="auto" w:fill="FFFFFF" w:themeFill="background1"/>
            <w:vAlign w:val="center"/>
          </w:tcPr>
          <w:p w14:paraId="2CC7EDBC" w14:textId="77777777" w:rsidR="00FC7E69" w:rsidRPr="00EE4121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rPrChange w:id="10" w:author="chari.bdl@gmail.com" w:date="2020-08-18T14:56:00Z">
                  <w:rPr>
                    <w:sz w:val="24"/>
                    <w:szCs w:val="24"/>
                  </w:rPr>
                </w:rPrChange>
              </w:rPr>
              <w:t>2</w:t>
            </w:r>
            <w:r w:rsidR="00FA64FE"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8 </w:t>
            </w:r>
            <w:r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rPrChange w:id="11" w:author="chari.bdl@gmail.com" w:date="2020-08-18T14:56:00Z">
                  <w:rPr>
                    <w:sz w:val="24"/>
                    <w:szCs w:val="24"/>
                  </w:rPr>
                </w:rPrChange>
              </w:rPr>
              <w:t xml:space="preserve">€ AL MES / </w:t>
            </w:r>
            <w:r w:rsidR="00AA28CE"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7,5</w:t>
            </w:r>
            <w:r w:rsidR="00FA64FE"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€ HORA</w:t>
            </w:r>
          </w:p>
        </w:tc>
        <w:tc>
          <w:tcPr>
            <w:tcW w:w="2976" w:type="dxa"/>
            <w:tcBorders>
              <w:top w:val="double" w:sz="4" w:space="0" w:color="70AD47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0CF80F68" w14:textId="77777777" w:rsidR="00FC7E69" w:rsidRPr="00EE4121" w:rsidRDefault="00FA64FE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33</w:t>
            </w:r>
            <w:r w:rsidR="00FC7E69"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C7E69"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rPrChange w:id="12" w:author="chari.bdl@gmail.com" w:date="2020-08-18T14:56:00Z">
                  <w:rPr>
                    <w:sz w:val="24"/>
                    <w:szCs w:val="24"/>
                  </w:rPr>
                </w:rPrChange>
              </w:rPr>
              <w:t xml:space="preserve">€ AL MES / </w:t>
            </w:r>
            <w:r w:rsidR="00AA28CE"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8,5</w:t>
            </w:r>
            <w:r w:rsidR="00FC7E69" w:rsidRPr="00EE412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€ HORA</w:t>
            </w:r>
          </w:p>
        </w:tc>
      </w:tr>
      <w:tr w:rsidR="00FA64FE" w:rsidRPr="00016FEE" w14:paraId="2383E23B" w14:textId="77777777" w:rsidTr="00016FEE">
        <w:trPr>
          <w:trHeight w:val="409"/>
        </w:trPr>
        <w:tc>
          <w:tcPr>
            <w:tcW w:w="2694" w:type="dxa"/>
            <w:vMerge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8EAADB" w:themeFill="accent1" w:themeFillTint="99"/>
          </w:tcPr>
          <w:p w14:paraId="27FBF951" w14:textId="77777777" w:rsidR="00FC7E69" w:rsidRPr="00EE4121" w:rsidRDefault="00FC7E69" w:rsidP="00F15ADE">
            <w:pPr>
              <w:spacing w:line="200" w:lineRule="exac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double" w:sz="4" w:space="0" w:color="70AD47" w:themeColor="accent6"/>
              <w:bottom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089864B5" w14:textId="77777777" w:rsidR="00FC7E69" w:rsidRPr="00EE4121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>2 H  X SEM  8 X MES</w:t>
            </w:r>
          </w:p>
        </w:tc>
        <w:tc>
          <w:tcPr>
            <w:tcW w:w="2977" w:type="dxa"/>
            <w:tcBorders>
              <w:bottom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595C23C8" w14:textId="1AB14643" w:rsidR="00FC7E69" w:rsidRPr="00EE4121" w:rsidRDefault="00AA28CE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>5</w:t>
            </w:r>
            <w:r w:rsidR="00752E8E"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>6</w:t>
            </w:r>
            <w:r w:rsidR="00FC7E69"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€ AL MES</w:t>
            </w:r>
          </w:p>
        </w:tc>
        <w:tc>
          <w:tcPr>
            <w:tcW w:w="2976" w:type="dxa"/>
            <w:tcBorders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3ED59A0E" w14:textId="7D9AF5A1" w:rsidR="00FC7E69" w:rsidRPr="00EE4121" w:rsidRDefault="00752E8E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66 </w:t>
            </w:r>
            <w:r w:rsidR="00FC7E69"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>€ AL MES</w:t>
            </w:r>
          </w:p>
        </w:tc>
      </w:tr>
      <w:tr w:rsidR="00FC7E69" w:rsidRPr="00016FEE" w14:paraId="324987C9" w14:textId="77777777" w:rsidTr="00016FEE">
        <w:trPr>
          <w:trHeight w:val="307"/>
        </w:trPr>
        <w:tc>
          <w:tcPr>
            <w:tcW w:w="2694" w:type="dxa"/>
            <w:vMerge w:val="restart"/>
            <w:tcBorders>
              <w:top w:val="double" w:sz="4" w:space="0" w:color="70AD47"/>
              <w:left w:val="double" w:sz="4" w:space="0" w:color="70AD47" w:themeColor="accent6"/>
              <w:right w:val="double" w:sz="4" w:space="0" w:color="70AD47"/>
            </w:tcBorders>
            <w:shd w:val="clear" w:color="auto" w:fill="FF7E79"/>
            <w:vAlign w:val="center"/>
          </w:tcPr>
          <w:p w14:paraId="158AAE6E" w14:textId="77777777" w:rsidR="00FC7E69" w:rsidRPr="00EE4121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EE4121">
              <w:rPr>
                <w:rFonts w:asciiTheme="minorHAnsi" w:hAnsiTheme="minorHAnsi"/>
                <w:b/>
                <w:bCs/>
                <w:sz w:val="28"/>
                <w:szCs w:val="28"/>
              </w:rPr>
              <w:t>PARTICULARES</w:t>
            </w:r>
          </w:p>
        </w:tc>
        <w:tc>
          <w:tcPr>
            <w:tcW w:w="2410" w:type="dxa"/>
            <w:tcBorders>
              <w:top w:val="double" w:sz="4" w:space="0" w:color="70AD47"/>
              <w:left w:val="double" w:sz="4" w:space="0" w:color="70AD47"/>
            </w:tcBorders>
            <w:shd w:val="clear" w:color="auto" w:fill="FFFFFF" w:themeFill="background1"/>
            <w:vAlign w:val="center"/>
          </w:tcPr>
          <w:p w14:paraId="04525FE5" w14:textId="77777777" w:rsidR="00FC7E69" w:rsidRPr="00EE4121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eastAsia="Arial Unicode MS" w:hAnsiTheme="minorHAnsi" w:cs="Arial Unicode MS"/>
                <w:b/>
                <w:bCs/>
                <w:w w:val="99"/>
                <w:sz w:val="24"/>
                <w:szCs w:val="24"/>
              </w:rPr>
              <w:t>1 ALUNMO</w:t>
            </w:r>
          </w:p>
        </w:tc>
        <w:tc>
          <w:tcPr>
            <w:tcW w:w="2977" w:type="dxa"/>
            <w:tcBorders>
              <w:top w:val="double" w:sz="4" w:space="0" w:color="70AD47"/>
            </w:tcBorders>
            <w:shd w:val="clear" w:color="auto" w:fill="FFFFFF" w:themeFill="background1"/>
            <w:vAlign w:val="center"/>
          </w:tcPr>
          <w:p w14:paraId="673594ED" w14:textId="77777777" w:rsidR="00FC7E69" w:rsidRPr="00EE4121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>1</w:t>
            </w:r>
            <w:r w:rsidR="00AA28CE"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>8</w:t>
            </w:r>
            <w:r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€ LA HORA</w:t>
            </w:r>
          </w:p>
        </w:tc>
        <w:tc>
          <w:tcPr>
            <w:tcW w:w="2976" w:type="dxa"/>
            <w:tcBorders>
              <w:top w:val="doub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0D9F45E8" w14:textId="77777777" w:rsidR="00FC7E69" w:rsidRPr="00EE4121" w:rsidRDefault="00AA28CE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>20</w:t>
            </w:r>
            <w:r w:rsidR="00FC7E69"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€ LA HORA</w:t>
            </w:r>
          </w:p>
        </w:tc>
      </w:tr>
      <w:tr w:rsidR="00FC7E69" w:rsidRPr="00016FEE" w14:paraId="7488A2D2" w14:textId="77777777" w:rsidTr="00016FEE">
        <w:trPr>
          <w:trHeight w:val="387"/>
        </w:trPr>
        <w:tc>
          <w:tcPr>
            <w:tcW w:w="2694" w:type="dxa"/>
            <w:vMerge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/>
            </w:tcBorders>
            <w:shd w:val="clear" w:color="auto" w:fill="FF7E79"/>
          </w:tcPr>
          <w:p w14:paraId="49EAEDD4" w14:textId="77777777" w:rsidR="00FC7E69" w:rsidRPr="00EE4121" w:rsidRDefault="00FC7E69" w:rsidP="00F15ADE">
            <w:pPr>
              <w:spacing w:line="200" w:lineRule="exac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double" w:sz="4" w:space="0" w:color="70AD47"/>
              <w:bottom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54B2C69D" w14:textId="77777777" w:rsidR="00FC7E69" w:rsidRPr="00EE4121" w:rsidRDefault="00FC7E69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eastAsia="Arial Unicode MS" w:hAnsiTheme="minorHAnsi" w:cs="Arial Unicode MS"/>
                <w:b/>
                <w:bCs/>
                <w:w w:val="98"/>
                <w:sz w:val="24"/>
                <w:szCs w:val="24"/>
              </w:rPr>
              <w:t>2 ALUMNOS</w:t>
            </w:r>
          </w:p>
        </w:tc>
        <w:tc>
          <w:tcPr>
            <w:tcW w:w="2977" w:type="dxa"/>
            <w:tcBorders>
              <w:bottom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697A64C0" w14:textId="77777777" w:rsidR="00FC7E69" w:rsidRPr="00EE4121" w:rsidRDefault="00AA28CE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>10</w:t>
            </w:r>
            <w:r w:rsidR="00FC7E69"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€ LA HORA</w:t>
            </w:r>
          </w:p>
        </w:tc>
        <w:tc>
          <w:tcPr>
            <w:tcW w:w="2976" w:type="dxa"/>
            <w:tcBorders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14:paraId="17781349" w14:textId="77777777" w:rsidR="00FC7E69" w:rsidRPr="00EE4121" w:rsidRDefault="00AA28CE" w:rsidP="00F15ADE">
            <w:pPr>
              <w:spacing w:line="200" w:lineRule="exact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11 </w:t>
            </w:r>
            <w:r w:rsidR="00FC7E69" w:rsidRPr="00EE4121">
              <w:rPr>
                <w:rFonts w:asciiTheme="minorHAnsi" w:hAnsiTheme="minorHAnsi"/>
                <w:b/>
                <w:bCs/>
                <w:sz w:val="24"/>
                <w:szCs w:val="24"/>
              </w:rPr>
              <w:t>€ LA HORA</w:t>
            </w:r>
          </w:p>
        </w:tc>
      </w:tr>
    </w:tbl>
    <w:p w14:paraId="122BEC7E" w14:textId="77777777" w:rsidR="00EE4121" w:rsidRDefault="00752E8E" w:rsidP="00EE4121">
      <w:pPr>
        <w:pStyle w:val="NormalWeb"/>
        <w:rPr>
          <w:rFonts w:ascii="Charter Black" w:hAnsi="Charter Black"/>
          <w:b/>
          <w:bCs/>
          <w:color w:val="FF0000"/>
        </w:rPr>
      </w:pPr>
      <w:r w:rsidRPr="00825FA1">
        <w:rPr>
          <w:rFonts w:ascii="Charter Black" w:hAnsi="Charter Black"/>
          <w:b/>
          <w:bCs/>
          <w:color w:val="FF0000"/>
        </w:rPr>
        <w:t xml:space="preserve">MATRICULA 10 € ALUMNOS DEL ANTERIOR CURSO , 15 € NUEVOS ALUMNOS. </w:t>
      </w:r>
    </w:p>
    <w:tbl>
      <w:tblPr>
        <w:tblpPr w:leftFromText="141" w:rightFromText="141" w:vertAnchor="text" w:horzAnchor="margin" w:tblpXSpec="center" w:tblpY="512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2562"/>
        <w:gridCol w:w="2214"/>
        <w:gridCol w:w="2692"/>
        <w:gridCol w:w="21"/>
      </w:tblGrid>
      <w:tr w:rsidR="00EE4121" w14:paraId="2270E18B" w14:textId="77777777" w:rsidTr="00EE4121">
        <w:trPr>
          <w:trHeight w:val="259"/>
        </w:trPr>
        <w:tc>
          <w:tcPr>
            <w:tcW w:w="2149" w:type="dxa"/>
            <w:vAlign w:val="bottom"/>
          </w:tcPr>
          <w:p w14:paraId="78B52CA1" w14:textId="77777777" w:rsidR="00EE4121" w:rsidRDefault="00EE4121" w:rsidP="00EE4121">
            <w:pPr>
              <w:ind w:left="740"/>
              <w:rPr>
                <w:rFonts w:ascii="Beirut" w:eastAsia="Tw Cen MT" w:hAnsi="Beirut" w:cs="Beirut"/>
                <w:b/>
                <w:bCs/>
                <w:sz w:val="21"/>
                <w:szCs w:val="21"/>
              </w:rPr>
            </w:pPr>
          </w:p>
          <w:p w14:paraId="597E0F21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>
              <w:rPr>
                <w:rFonts w:ascii="Beirut" w:eastAsia="Tw Cen MT" w:hAnsi="Beirut" w:cs="Beirut"/>
                <w:b/>
                <w:bCs/>
                <w:sz w:val="21"/>
                <w:szCs w:val="21"/>
              </w:rPr>
              <w:t xml:space="preserve">                            </w:t>
            </w: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>MONITORES</w:t>
            </w:r>
          </w:p>
        </w:tc>
        <w:tc>
          <w:tcPr>
            <w:tcW w:w="2562" w:type="dxa"/>
            <w:vMerge w:val="restart"/>
            <w:vAlign w:val="bottom"/>
          </w:tcPr>
          <w:p w14:paraId="54173B88" w14:textId="77777777" w:rsidR="00EE4121" w:rsidRPr="00825FA1" w:rsidRDefault="00EE4121" w:rsidP="00EE4121">
            <w:pPr>
              <w:ind w:left="420"/>
              <w:jc w:val="center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 w:rsidRPr="00825FA1">
              <w:rPr>
                <w:rFonts w:ascii="Beirut" w:eastAsia="Tw Cen MT" w:hAnsi="Beirut" w:cs="Beirut" w:hint="cs"/>
                <w:b/>
                <w:bCs/>
                <w:w w:val="98"/>
                <w:sz w:val="21"/>
                <w:szCs w:val="21"/>
              </w:rPr>
              <w:t>EQUIPOS</w:t>
            </w:r>
          </w:p>
        </w:tc>
        <w:tc>
          <w:tcPr>
            <w:tcW w:w="2214" w:type="dxa"/>
            <w:vMerge w:val="restart"/>
            <w:vAlign w:val="bottom"/>
          </w:tcPr>
          <w:p w14:paraId="1A53A261" w14:textId="77777777" w:rsidR="00EE4121" w:rsidRPr="00825FA1" w:rsidRDefault="00EE4121" w:rsidP="00EE4121">
            <w:pPr>
              <w:ind w:right="120"/>
              <w:jc w:val="center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>
              <w:rPr>
                <w:rFonts w:ascii="Beirut" w:eastAsia="Tw Cen MT" w:hAnsi="Beirut" w:cs="Beirut"/>
                <w:b/>
                <w:bCs/>
                <w:w w:val="98"/>
                <w:sz w:val="21"/>
                <w:szCs w:val="21"/>
              </w:rPr>
              <w:t xml:space="preserve">                            </w:t>
            </w:r>
            <w:r w:rsidRPr="00825FA1">
              <w:rPr>
                <w:rFonts w:ascii="Beirut" w:eastAsia="Tw Cen MT" w:hAnsi="Beirut" w:cs="Beirut" w:hint="cs"/>
                <w:b/>
                <w:bCs/>
                <w:w w:val="98"/>
                <w:sz w:val="21"/>
                <w:szCs w:val="21"/>
              </w:rPr>
              <w:t>MINITENIS</w:t>
            </w:r>
          </w:p>
        </w:tc>
        <w:tc>
          <w:tcPr>
            <w:tcW w:w="2692" w:type="dxa"/>
            <w:vAlign w:val="bottom"/>
          </w:tcPr>
          <w:p w14:paraId="15893224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1" w:type="dxa"/>
            <w:vAlign w:val="bottom"/>
          </w:tcPr>
          <w:p w14:paraId="4B554CD2" w14:textId="77777777" w:rsidR="00EE4121" w:rsidRDefault="00EE4121" w:rsidP="00EE4121">
            <w:pPr>
              <w:rPr>
                <w:sz w:val="1"/>
                <w:szCs w:val="1"/>
              </w:rPr>
            </w:pPr>
          </w:p>
        </w:tc>
      </w:tr>
      <w:tr w:rsidR="00EE4121" w14:paraId="07DBFF86" w14:textId="77777777" w:rsidTr="00EE4121">
        <w:trPr>
          <w:trHeight w:val="90"/>
        </w:trPr>
        <w:tc>
          <w:tcPr>
            <w:tcW w:w="2149" w:type="dxa"/>
            <w:vAlign w:val="bottom"/>
          </w:tcPr>
          <w:p w14:paraId="5F894F63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562" w:type="dxa"/>
            <w:vMerge/>
            <w:vAlign w:val="bottom"/>
          </w:tcPr>
          <w:p w14:paraId="31B76427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214" w:type="dxa"/>
            <w:vMerge/>
            <w:vAlign w:val="bottom"/>
          </w:tcPr>
          <w:p w14:paraId="638A082E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692" w:type="dxa"/>
            <w:vAlign w:val="bottom"/>
          </w:tcPr>
          <w:p w14:paraId="4168A8A6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1" w:type="dxa"/>
            <w:vAlign w:val="bottom"/>
          </w:tcPr>
          <w:p w14:paraId="671ABD45" w14:textId="77777777" w:rsidR="00EE4121" w:rsidRDefault="00EE4121" w:rsidP="00EE4121">
            <w:pPr>
              <w:rPr>
                <w:sz w:val="1"/>
                <w:szCs w:val="1"/>
              </w:rPr>
            </w:pPr>
          </w:p>
        </w:tc>
      </w:tr>
      <w:tr w:rsidR="00EE4121" w14:paraId="01909D72" w14:textId="77777777" w:rsidTr="00EE4121">
        <w:trPr>
          <w:trHeight w:val="261"/>
        </w:trPr>
        <w:tc>
          <w:tcPr>
            <w:tcW w:w="2149" w:type="dxa"/>
            <w:vMerge w:val="restart"/>
            <w:vAlign w:val="bottom"/>
          </w:tcPr>
          <w:p w14:paraId="1DE66A09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ascii="Beirut" w:eastAsia="Tw Cen MT" w:hAnsi="Beirut" w:cs="Beirut"/>
                <w:b/>
                <w:bCs/>
                <w:sz w:val="21"/>
                <w:szCs w:val="21"/>
              </w:rPr>
              <w:t xml:space="preserve">                 </w:t>
            </w: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 xml:space="preserve">   CHARI BAREA</w:t>
            </w:r>
          </w:p>
        </w:tc>
        <w:tc>
          <w:tcPr>
            <w:tcW w:w="2562" w:type="dxa"/>
            <w:vAlign w:val="bottom"/>
          </w:tcPr>
          <w:p w14:paraId="2B7E9125" w14:textId="77777777" w:rsidR="00EE4121" w:rsidRPr="00825FA1" w:rsidRDefault="00EE4121" w:rsidP="00EE4121">
            <w:pPr>
              <w:ind w:left="200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>LIGAS PROVINCIALES</w:t>
            </w:r>
          </w:p>
        </w:tc>
        <w:tc>
          <w:tcPr>
            <w:tcW w:w="2214" w:type="dxa"/>
            <w:vAlign w:val="bottom"/>
          </w:tcPr>
          <w:p w14:paraId="319302EC" w14:textId="77777777" w:rsidR="00EE4121" w:rsidRPr="00825FA1" w:rsidRDefault="00EE4121" w:rsidP="00EE4121">
            <w:pPr>
              <w:ind w:right="120"/>
              <w:jc w:val="center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>
              <w:rPr>
                <w:rFonts w:ascii="Beirut" w:eastAsia="Tw Cen MT" w:hAnsi="Beirut" w:cs="Beirut"/>
                <w:b/>
                <w:bCs/>
                <w:w w:val="97"/>
                <w:sz w:val="21"/>
                <w:szCs w:val="21"/>
              </w:rPr>
              <w:t xml:space="preserve">                       </w:t>
            </w:r>
            <w:r w:rsidRPr="00825FA1">
              <w:rPr>
                <w:rFonts w:ascii="Beirut" w:eastAsia="Tw Cen MT" w:hAnsi="Beirut" w:cs="Beirut" w:hint="cs"/>
                <w:b/>
                <w:bCs/>
                <w:w w:val="97"/>
                <w:sz w:val="21"/>
                <w:szCs w:val="21"/>
              </w:rPr>
              <w:t>INICIACION</w:t>
            </w:r>
          </w:p>
        </w:tc>
        <w:tc>
          <w:tcPr>
            <w:tcW w:w="2692" w:type="dxa"/>
            <w:vMerge w:val="restart"/>
            <w:vAlign w:val="bottom"/>
          </w:tcPr>
          <w:p w14:paraId="6FE3E056" w14:textId="77777777" w:rsidR="00EE4121" w:rsidRPr="00825FA1" w:rsidRDefault="00EE4121" w:rsidP="00EE4121">
            <w:pPr>
              <w:rPr>
                <w:rFonts w:ascii="Cambria" w:hAnsi="Cambria" w:cs="Beirut" w:hint="cs"/>
                <w:b/>
                <w:bCs/>
                <w:sz w:val="21"/>
                <w:szCs w:val="21"/>
              </w:rPr>
            </w:pPr>
            <w:r>
              <w:rPr>
                <w:rFonts w:ascii="Beirut" w:eastAsia="Tw Cen MT" w:hAnsi="Beirut" w:cs="Beirut"/>
                <w:b/>
                <w:bCs/>
                <w:w w:val="98"/>
                <w:sz w:val="21"/>
                <w:szCs w:val="21"/>
              </w:rPr>
              <w:t xml:space="preserve">         </w:t>
            </w:r>
            <w:r w:rsidRPr="00825FA1">
              <w:rPr>
                <w:rFonts w:ascii="Beirut" w:eastAsia="Tw Cen MT" w:hAnsi="Beirut" w:cs="Beirut" w:hint="cs"/>
                <w:b/>
                <w:bCs/>
                <w:w w:val="98"/>
                <w:sz w:val="21"/>
                <w:szCs w:val="21"/>
              </w:rPr>
              <w:t xml:space="preserve">DE LUNES </w:t>
            </w:r>
            <w:r>
              <w:rPr>
                <w:rFonts w:ascii="Beirut" w:eastAsia="Tw Cen MT" w:hAnsi="Beirut" w:cs="Beirut"/>
                <w:b/>
                <w:bCs/>
                <w:w w:val="98"/>
                <w:sz w:val="21"/>
                <w:szCs w:val="21"/>
              </w:rPr>
              <w:t xml:space="preserve"> </w:t>
            </w:r>
            <w:r>
              <w:rPr>
                <w:rFonts w:ascii="Cambria" w:eastAsia="Tw Cen MT" w:hAnsi="Cambria" w:cs="Beirut"/>
                <w:b/>
                <w:bCs/>
                <w:w w:val="98"/>
                <w:sz w:val="21"/>
                <w:szCs w:val="21"/>
              </w:rPr>
              <w:t>A DOMINGOS</w:t>
            </w:r>
          </w:p>
        </w:tc>
        <w:tc>
          <w:tcPr>
            <w:tcW w:w="21" w:type="dxa"/>
            <w:vAlign w:val="bottom"/>
          </w:tcPr>
          <w:p w14:paraId="142243D2" w14:textId="77777777" w:rsidR="00EE4121" w:rsidRDefault="00EE4121" w:rsidP="00EE4121">
            <w:pPr>
              <w:rPr>
                <w:sz w:val="1"/>
                <w:szCs w:val="1"/>
              </w:rPr>
            </w:pPr>
          </w:p>
        </w:tc>
      </w:tr>
      <w:tr w:rsidR="00EE4121" w14:paraId="77439071" w14:textId="77777777" w:rsidTr="00EE4121">
        <w:trPr>
          <w:trHeight w:val="123"/>
        </w:trPr>
        <w:tc>
          <w:tcPr>
            <w:tcW w:w="2149" w:type="dxa"/>
            <w:vMerge/>
            <w:vAlign w:val="bottom"/>
          </w:tcPr>
          <w:p w14:paraId="23F4BCD6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562" w:type="dxa"/>
            <w:vMerge w:val="restart"/>
            <w:vAlign w:val="bottom"/>
          </w:tcPr>
          <w:p w14:paraId="7EFD2DD7" w14:textId="77777777" w:rsidR="00EE4121" w:rsidRPr="00825FA1" w:rsidRDefault="00EE4121" w:rsidP="00EE4121">
            <w:pPr>
              <w:spacing w:line="216" w:lineRule="exact"/>
              <w:ind w:left="420"/>
              <w:jc w:val="center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>TORNEOS</w:t>
            </w:r>
          </w:p>
        </w:tc>
        <w:tc>
          <w:tcPr>
            <w:tcW w:w="2214" w:type="dxa"/>
            <w:vMerge w:val="restart"/>
            <w:vAlign w:val="bottom"/>
          </w:tcPr>
          <w:p w14:paraId="51D47D1D" w14:textId="77777777" w:rsidR="00EE4121" w:rsidRPr="00825FA1" w:rsidRDefault="00EE4121" w:rsidP="00EE4121">
            <w:pPr>
              <w:spacing w:line="216" w:lineRule="exact"/>
              <w:ind w:right="140"/>
              <w:jc w:val="center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>
              <w:rPr>
                <w:rFonts w:ascii="Beirut" w:eastAsia="Tw Cen MT" w:hAnsi="Beirut" w:cs="Beirut"/>
                <w:b/>
                <w:bCs/>
                <w:w w:val="99"/>
                <w:sz w:val="21"/>
                <w:szCs w:val="21"/>
              </w:rPr>
              <w:t xml:space="preserve">                      </w:t>
            </w:r>
            <w:r w:rsidRPr="00825FA1">
              <w:rPr>
                <w:rFonts w:ascii="Beirut" w:eastAsia="Tw Cen MT" w:hAnsi="Beirut" w:cs="Beirut" w:hint="cs"/>
                <w:b/>
                <w:bCs/>
                <w:w w:val="99"/>
                <w:sz w:val="21"/>
                <w:szCs w:val="21"/>
              </w:rPr>
              <w:t>AVANZADOS</w:t>
            </w:r>
          </w:p>
        </w:tc>
        <w:tc>
          <w:tcPr>
            <w:tcW w:w="2692" w:type="dxa"/>
            <w:vMerge/>
            <w:vAlign w:val="bottom"/>
          </w:tcPr>
          <w:p w14:paraId="5FD0A843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1" w:type="dxa"/>
            <w:vAlign w:val="bottom"/>
          </w:tcPr>
          <w:p w14:paraId="62D3ED4D" w14:textId="77777777" w:rsidR="00EE4121" w:rsidRDefault="00EE4121" w:rsidP="00EE4121">
            <w:pPr>
              <w:rPr>
                <w:sz w:val="1"/>
                <w:szCs w:val="1"/>
              </w:rPr>
            </w:pPr>
          </w:p>
        </w:tc>
      </w:tr>
      <w:tr w:rsidR="00EE4121" w14:paraId="06AC4B91" w14:textId="77777777" w:rsidTr="00EE4121">
        <w:trPr>
          <w:trHeight w:val="134"/>
        </w:trPr>
        <w:tc>
          <w:tcPr>
            <w:tcW w:w="2149" w:type="dxa"/>
            <w:vMerge w:val="restart"/>
            <w:vAlign w:val="bottom"/>
          </w:tcPr>
          <w:p w14:paraId="76092759" w14:textId="77777777" w:rsidR="00EE4121" w:rsidRDefault="00EE4121" w:rsidP="00EE4121">
            <w:pPr>
              <w:spacing w:line="213" w:lineRule="exact"/>
              <w:rPr>
                <w:rFonts w:ascii="Beirut" w:eastAsia="Tw Cen MT" w:hAnsi="Beirut" w:cs="Beirut"/>
                <w:b/>
                <w:bCs/>
                <w:sz w:val="21"/>
                <w:szCs w:val="21"/>
              </w:rPr>
            </w:pP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ascii="Beirut" w:eastAsia="Tw Cen MT" w:hAnsi="Beirut" w:cs="Beirut"/>
                <w:b/>
                <w:bCs/>
                <w:sz w:val="21"/>
                <w:szCs w:val="21"/>
              </w:rPr>
              <w:t xml:space="preserve"> </w:t>
            </w:r>
          </w:p>
          <w:p w14:paraId="58377B8A" w14:textId="77777777" w:rsidR="00EE4121" w:rsidRPr="00825FA1" w:rsidRDefault="00EE4121" w:rsidP="00EE4121">
            <w:pPr>
              <w:spacing w:line="213" w:lineRule="exact"/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</w:pPr>
            <w:r>
              <w:rPr>
                <w:rFonts w:ascii="Beirut" w:eastAsia="Tw Cen MT" w:hAnsi="Beirut" w:cs="Beirut"/>
                <w:b/>
                <w:bCs/>
                <w:sz w:val="21"/>
                <w:szCs w:val="21"/>
              </w:rPr>
              <w:t xml:space="preserve">        </w:t>
            </w:r>
            <w:r>
              <w:rPr>
                <w:rFonts w:ascii="Cambria" w:eastAsia="Tw Cen MT" w:hAnsi="Cambria" w:cs="Beirut"/>
                <w:b/>
                <w:bCs/>
                <w:sz w:val="21"/>
                <w:szCs w:val="21"/>
              </w:rPr>
              <w:t>J</w:t>
            </w:r>
            <w:r>
              <w:rPr>
                <w:rFonts w:ascii="Beirut" w:eastAsia="Tw Cen MT" w:hAnsi="Beirut" w:cs="Beirut"/>
                <w:b/>
                <w:bCs/>
                <w:sz w:val="21"/>
                <w:szCs w:val="21"/>
              </w:rPr>
              <w:t xml:space="preserve">  </w:t>
            </w: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>UAN A GUTIERREZ</w:t>
            </w:r>
          </w:p>
        </w:tc>
        <w:tc>
          <w:tcPr>
            <w:tcW w:w="2562" w:type="dxa"/>
            <w:vMerge/>
            <w:vAlign w:val="bottom"/>
          </w:tcPr>
          <w:p w14:paraId="638B40DC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214" w:type="dxa"/>
            <w:vMerge/>
            <w:vAlign w:val="bottom"/>
          </w:tcPr>
          <w:p w14:paraId="70442F0E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692" w:type="dxa"/>
            <w:vMerge w:val="restart"/>
            <w:vAlign w:val="bottom"/>
          </w:tcPr>
          <w:p w14:paraId="02CE24F3" w14:textId="77777777" w:rsidR="00EE4121" w:rsidRPr="00825FA1" w:rsidRDefault="00EE4121" w:rsidP="00EE4121">
            <w:pPr>
              <w:ind w:left="520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>MA</w:t>
            </w:r>
            <w:r w:rsidRPr="00825FA1">
              <w:rPr>
                <w:rFonts w:ascii="Cambria" w:eastAsia="Tw Cen MT" w:hAnsi="Cambria" w:cs="Cambria"/>
                <w:b/>
                <w:bCs/>
                <w:sz w:val="21"/>
                <w:szCs w:val="21"/>
              </w:rPr>
              <w:t>Ñ</w:t>
            </w: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>ANAS Y TARDES</w:t>
            </w:r>
          </w:p>
        </w:tc>
        <w:tc>
          <w:tcPr>
            <w:tcW w:w="21" w:type="dxa"/>
            <w:vAlign w:val="bottom"/>
          </w:tcPr>
          <w:p w14:paraId="396C314E" w14:textId="77777777" w:rsidR="00EE4121" w:rsidRDefault="00EE4121" w:rsidP="00EE4121">
            <w:pPr>
              <w:rPr>
                <w:sz w:val="1"/>
                <w:szCs w:val="1"/>
              </w:rPr>
            </w:pPr>
          </w:p>
        </w:tc>
      </w:tr>
      <w:tr w:rsidR="00EE4121" w14:paraId="4CEEFFFA" w14:textId="77777777" w:rsidTr="00EE4121">
        <w:trPr>
          <w:trHeight w:val="137"/>
        </w:trPr>
        <w:tc>
          <w:tcPr>
            <w:tcW w:w="2149" w:type="dxa"/>
            <w:vMerge/>
            <w:vAlign w:val="bottom"/>
          </w:tcPr>
          <w:p w14:paraId="1ADBB612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562" w:type="dxa"/>
            <w:vMerge w:val="restart"/>
            <w:vAlign w:val="bottom"/>
          </w:tcPr>
          <w:p w14:paraId="79E49372" w14:textId="77777777" w:rsidR="00EE4121" w:rsidRPr="00825FA1" w:rsidRDefault="00EE4121" w:rsidP="00EE4121">
            <w:pPr>
              <w:ind w:left="420"/>
              <w:jc w:val="center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>QUEDADAS</w:t>
            </w:r>
          </w:p>
        </w:tc>
        <w:tc>
          <w:tcPr>
            <w:tcW w:w="2214" w:type="dxa"/>
            <w:vMerge w:val="restart"/>
            <w:vAlign w:val="bottom"/>
          </w:tcPr>
          <w:p w14:paraId="50F9847C" w14:textId="77777777" w:rsidR="00EE4121" w:rsidRPr="00825FA1" w:rsidRDefault="00EE4121" w:rsidP="00EE4121">
            <w:pPr>
              <w:ind w:right="120"/>
              <w:jc w:val="center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>
              <w:rPr>
                <w:rFonts w:ascii="Beirut" w:eastAsia="Tw Cen MT" w:hAnsi="Beirut" w:cs="Beirut"/>
                <w:b/>
                <w:bCs/>
                <w:w w:val="99"/>
                <w:sz w:val="21"/>
                <w:szCs w:val="21"/>
              </w:rPr>
              <w:t xml:space="preserve">                                        </w:t>
            </w:r>
            <w:r w:rsidRPr="00825FA1">
              <w:rPr>
                <w:rFonts w:ascii="Beirut" w:eastAsia="Tw Cen MT" w:hAnsi="Beirut" w:cs="Beirut" w:hint="cs"/>
                <w:b/>
                <w:bCs/>
                <w:w w:val="99"/>
                <w:sz w:val="21"/>
                <w:szCs w:val="21"/>
              </w:rPr>
              <w:t>COMPETICION</w:t>
            </w:r>
          </w:p>
        </w:tc>
        <w:tc>
          <w:tcPr>
            <w:tcW w:w="2692" w:type="dxa"/>
            <w:vMerge/>
            <w:vAlign w:val="bottom"/>
          </w:tcPr>
          <w:p w14:paraId="0F5C5D7F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1" w:type="dxa"/>
            <w:vAlign w:val="bottom"/>
          </w:tcPr>
          <w:p w14:paraId="657B7972" w14:textId="77777777" w:rsidR="00EE4121" w:rsidRDefault="00EE4121" w:rsidP="00EE4121">
            <w:pPr>
              <w:rPr>
                <w:sz w:val="1"/>
                <w:szCs w:val="1"/>
              </w:rPr>
            </w:pPr>
          </w:p>
        </w:tc>
      </w:tr>
      <w:tr w:rsidR="00EE4121" w14:paraId="0E61BB9E" w14:textId="77777777" w:rsidTr="00EE4121">
        <w:trPr>
          <w:trHeight w:val="123"/>
        </w:trPr>
        <w:tc>
          <w:tcPr>
            <w:tcW w:w="2149" w:type="dxa"/>
            <w:vMerge w:val="restart"/>
            <w:vAlign w:val="bottom"/>
          </w:tcPr>
          <w:p w14:paraId="07DEF370" w14:textId="77777777" w:rsidR="00EE4121" w:rsidRPr="00825FA1" w:rsidRDefault="00EE4121" w:rsidP="00EE4121">
            <w:pPr>
              <w:spacing w:line="212" w:lineRule="exact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Beirut" w:eastAsia="Tw Cen MT" w:hAnsi="Beirut" w:cs="Beirut"/>
                <w:b/>
                <w:bCs/>
                <w:sz w:val="21"/>
                <w:szCs w:val="21"/>
              </w:rPr>
              <w:t xml:space="preserve">       </w:t>
            </w: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 xml:space="preserve">DAVID </w:t>
            </w:r>
            <w:r>
              <w:rPr>
                <w:rFonts w:ascii="Beirut" w:eastAsia="Tw Cen MT" w:hAnsi="Beirut" w:cs="Beirut"/>
                <w:b/>
                <w:bCs/>
                <w:sz w:val="21"/>
                <w:szCs w:val="21"/>
              </w:rPr>
              <w:t xml:space="preserve"> </w:t>
            </w: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>FERNANDEZ</w:t>
            </w:r>
          </w:p>
        </w:tc>
        <w:tc>
          <w:tcPr>
            <w:tcW w:w="2562" w:type="dxa"/>
            <w:vMerge/>
            <w:vAlign w:val="bottom"/>
          </w:tcPr>
          <w:p w14:paraId="0F2DCC75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214" w:type="dxa"/>
            <w:vMerge/>
            <w:vAlign w:val="bottom"/>
          </w:tcPr>
          <w:p w14:paraId="6B0963E4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692" w:type="dxa"/>
            <w:vAlign w:val="bottom"/>
          </w:tcPr>
          <w:p w14:paraId="624A154A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1" w:type="dxa"/>
            <w:vAlign w:val="bottom"/>
          </w:tcPr>
          <w:p w14:paraId="4F1FB4A3" w14:textId="77777777" w:rsidR="00EE4121" w:rsidRDefault="00EE4121" w:rsidP="00EE4121">
            <w:pPr>
              <w:rPr>
                <w:sz w:val="1"/>
                <w:szCs w:val="1"/>
              </w:rPr>
            </w:pPr>
          </w:p>
        </w:tc>
      </w:tr>
      <w:tr w:rsidR="00EE4121" w14:paraId="3587FEC0" w14:textId="77777777" w:rsidTr="00EE4121">
        <w:trPr>
          <w:trHeight w:val="128"/>
        </w:trPr>
        <w:tc>
          <w:tcPr>
            <w:tcW w:w="2149" w:type="dxa"/>
            <w:vMerge/>
            <w:vAlign w:val="bottom"/>
          </w:tcPr>
          <w:p w14:paraId="56674D2D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562" w:type="dxa"/>
            <w:vMerge w:val="restart"/>
            <w:vAlign w:val="bottom"/>
          </w:tcPr>
          <w:p w14:paraId="54089AB4" w14:textId="77777777" w:rsidR="00EE4121" w:rsidRPr="00825FA1" w:rsidRDefault="00EE4121" w:rsidP="00EE4121">
            <w:pPr>
              <w:spacing w:line="216" w:lineRule="exact"/>
              <w:ind w:left="420"/>
              <w:jc w:val="center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 w:rsidRPr="00825FA1">
              <w:rPr>
                <w:rFonts w:ascii="Beirut" w:eastAsia="Tw Cen MT" w:hAnsi="Beirut" w:cs="Beirut" w:hint="cs"/>
                <w:b/>
                <w:bCs/>
                <w:w w:val="99"/>
                <w:sz w:val="21"/>
                <w:szCs w:val="21"/>
              </w:rPr>
              <w:t>REY DE PISTAS</w:t>
            </w:r>
          </w:p>
        </w:tc>
        <w:tc>
          <w:tcPr>
            <w:tcW w:w="2214" w:type="dxa"/>
            <w:vMerge w:val="restart"/>
            <w:vAlign w:val="bottom"/>
          </w:tcPr>
          <w:p w14:paraId="6923BFAF" w14:textId="77777777" w:rsidR="00EE4121" w:rsidRPr="00825FA1" w:rsidRDefault="00EE4121" w:rsidP="00EE4121">
            <w:pPr>
              <w:spacing w:line="216" w:lineRule="exact"/>
              <w:ind w:right="120"/>
              <w:jc w:val="center"/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  <w:r>
              <w:rPr>
                <w:rFonts w:ascii="Beirut" w:eastAsia="Tw Cen MT" w:hAnsi="Beirut" w:cs="Beirut"/>
                <w:b/>
                <w:bCs/>
                <w:sz w:val="21"/>
                <w:szCs w:val="21"/>
              </w:rPr>
              <w:t xml:space="preserve">                  </w:t>
            </w:r>
            <w:r w:rsidRPr="00825FA1">
              <w:rPr>
                <w:rFonts w:ascii="Beirut" w:eastAsia="Tw Cen MT" w:hAnsi="Beirut" w:cs="Beirut" w:hint="cs"/>
                <w:b/>
                <w:bCs/>
                <w:sz w:val="21"/>
                <w:szCs w:val="21"/>
              </w:rPr>
              <w:t>ADULTOS</w:t>
            </w:r>
          </w:p>
        </w:tc>
        <w:tc>
          <w:tcPr>
            <w:tcW w:w="2692" w:type="dxa"/>
            <w:vAlign w:val="bottom"/>
          </w:tcPr>
          <w:p w14:paraId="1B7D83AE" w14:textId="77777777" w:rsidR="00EE4121" w:rsidRPr="00825FA1" w:rsidRDefault="00EE4121" w:rsidP="00EE4121">
            <w:pPr>
              <w:rPr>
                <w:rFonts w:ascii="Beirut" w:hAnsi="Beirut" w:cs="Beirut" w:hint="cs"/>
                <w:b/>
                <w:bCs/>
                <w:sz w:val="21"/>
                <w:szCs w:val="21"/>
              </w:rPr>
            </w:pPr>
          </w:p>
        </w:tc>
        <w:tc>
          <w:tcPr>
            <w:tcW w:w="21" w:type="dxa"/>
            <w:vAlign w:val="bottom"/>
          </w:tcPr>
          <w:p w14:paraId="39315B4A" w14:textId="77777777" w:rsidR="00EE4121" w:rsidRDefault="00EE4121" w:rsidP="00EE4121">
            <w:pPr>
              <w:rPr>
                <w:sz w:val="1"/>
                <w:szCs w:val="1"/>
              </w:rPr>
            </w:pPr>
          </w:p>
        </w:tc>
      </w:tr>
      <w:tr w:rsidR="00EE4121" w14:paraId="6CF08F4D" w14:textId="77777777" w:rsidTr="00EE4121">
        <w:trPr>
          <w:trHeight w:val="128"/>
        </w:trPr>
        <w:tc>
          <w:tcPr>
            <w:tcW w:w="2149" w:type="dxa"/>
            <w:vAlign w:val="bottom"/>
          </w:tcPr>
          <w:p w14:paraId="3D44CF90" w14:textId="77777777" w:rsidR="00EE4121" w:rsidRPr="00825FA1" w:rsidRDefault="00EE4121" w:rsidP="00EE4121">
            <w:pPr>
              <w:rPr>
                <w:rFonts w:ascii="Al Tarikh" w:hAnsi="Al Tarikh" w:cs="Al Tarikh" w:hint="cs"/>
                <w:b/>
                <w:bCs/>
                <w:sz w:val="9"/>
                <w:szCs w:val="9"/>
              </w:rPr>
            </w:pPr>
          </w:p>
        </w:tc>
        <w:tc>
          <w:tcPr>
            <w:tcW w:w="2562" w:type="dxa"/>
            <w:vMerge/>
            <w:vAlign w:val="bottom"/>
          </w:tcPr>
          <w:p w14:paraId="13DB898D" w14:textId="77777777" w:rsidR="00EE4121" w:rsidRPr="00825FA1" w:rsidRDefault="00EE4121" w:rsidP="00EE4121">
            <w:pPr>
              <w:rPr>
                <w:rFonts w:ascii="Al Tarikh" w:hAnsi="Al Tarikh" w:cs="Al Tarikh" w:hint="cs"/>
                <w:b/>
                <w:bCs/>
                <w:sz w:val="9"/>
                <w:szCs w:val="9"/>
              </w:rPr>
            </w:pPr>
          </w:p>
        </w:tc>
        <w:tc>
          <w:tcPr>
            <w:tcW w:w="2214" w:type="dxa"/>
            <w:vMerge/>
            <w:vAlign w:val="bottom"/>
          </w:tcPr>
          <w:p w14:paraId="6838AF93" w14:textId="77777777" w:rsidR="00EE4121" w:rsidRPr="00825FA1" w:rsidRDefault="00EE4121" w:rsidP="00EE4121">
            <w:pPr>
              <w:rPr>
                <w:rFonts w:ascii="Al Tarikh" w:hAnsi="Al Tarikh" w:cs="Al Tarikh" w:hint="cs"/>
                <w:b/>
                <w:bCs/>
                <w:sz w:val="9"/>
                <w:szCs w:val="9"/>
              </w:rPr>
            </w:pPr>
          </w:p>
        </w:tc>
        <w:tc>
          <w:tcPr>
            <w:tcW w:w="2692" w:type="dxa"/>
            <w:vAlign w:val="bottom"/>
          </w:tcPr>
          <w:p w14:paraId="61B493EF" w14:textId="77777777" w:rsidR="00EE4121" w:rsidRPr="00825FA1" w:rsidRDefault="00EE4121" w:rsidP="00EE4121">
            <w:pPr>
              <w:rPr>
                <w:rFonts w:ascii="Al Tarikh" w:hAnsi="Al Tarikh" w:cs="Al Tarikh" w:hint="cs"/>
                <w:b/>
                <w:bCs/>
                <w:sz w:val="9"/>
                <w:szCs w:val="9"/>
              </w:rPr>
            </w:pPr>
          </w:p>
        </w:tc>
        <w:tc>
          <w:tcPr>
            <w:tcW w:w="21" w:type="dxa"/>
            <w:vAlign w:val="bottom"/>
          </w:tcPr>
          <w:p w14:paraId="679C297D" w14:textId="77777777" w:rsidR="00EE4121" w:rsidRDefault="00EE4121" w:rsidP="00EE4121">
            <w:pPr>
              <w:rPr>
                <w:sz w:val="1"/>
                <w:szCs w:val="1"/>
              </w:rPr>
            </w:pPr>
          </w:p>
        </w:tc>
      </w:tr>
    </w:tbl>
    <w:p w14:paraId="36E5E939" w14:textId="69F00479" w:rsidR="00C92C9A" w:rsidRPr="00EE4121" w:rsidRDefault="00EE4121" w:rsidP="00EE4121">
      <w:pPr>
        <w:pStyle w:val="NormalWeb"/>
        <w:rPr>
          <w:rFonts w:ascii="Charter Black" w:hAnsi="Charter Black"/>
          <w:b/>
          <w:bCs/>
        </w:rPr>
      </w:pPr>
      <w:r>
        <w:rPr>
          <w:noProof/>
        </w:rPr>
        <w:t xml:space="preserve"> </w:t>
      </w:r>
      <w:r w:rsidR="00825FA1">
        <w:rPr>
          <w:noProof/>
        </w:rPr>
        <w:drawing>
          <wp:anchor distT="0" distB="0" distL="114300" distR="114300" simplePos="0" relativeHeight="251661824" behindDoc="1" locked="0" layoutInCell="0" allowOverlap="1" wp14:editId="6EDB02CF">
            <wp:simplePos x="0" y="0"/>
            <wp:positionH relativeFrom="column">
              <wp:posOffset>-76200</wp:posOffset>
            </wp:positionH>
            <wp:positionV relativeFrom="paragraph">
              <wp:posOffset>110490</wp:posOffset>
            </wp:positionV>
            <wp:extent cx="6680200" cy="18357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183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310354" w14:textId="73E17B73" w:rsidR="00C92C9A" w:rsidRDefault="00C92C9A">
      <w:pPr>
        <w:spacing w:line="200" w:lineRule="exact"/>
        <w:rPr>
          <w:sz w:val="24"/>
          <w:szCs w:val="24"/>
        </w:rPr>
      </w:pPr>
    </w:p>
    <w:p w14:paraId="4F56E8C9" w14:textId="77777777" w:rsidR="00752E8E" w:rsidRDefault="00752E8E">
      <w:pPr>
        <w:ind w:left="320"/>
        <w:rPr>
          <w:rFonts w:ascii="Arial Black" w:eastAsia="Arial Black" w:hAnsi="Arial Black" w:cs="Arial Black"/>
          <w:b/>
          <w:bCs/>
          <w:sz w:val="28"/>
          <w:szCs w:val="28"/>
        </w:rPr>
      </w:pPr>
    </w:p>
    <w:p w14:paraId="6ED1E9A3" w14:textId="2771AF18" w:rsidR="00C92C9A" w:rsidRDefault="00B34D20">
      <w:pPr>
        <w:ind w:left="32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INFORMACION E INSCRIPCION A CHARI BAREA : 609528242 .</w:t>
      </w:r>
    </w:p>
    <w:sectPr w:rsidR="00C92C9A" w:rsidSect="00B34D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36"/>
      <w:pgMar w:top="1440" w:right="1248" w:bottom="0" w:left="720" w:header="0" w:footer="0" w:gutter="0"/>
      <w:cols w:space="720" w:equalWidth="0">
        <w:col w:w="99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1DF0D" w14:textId="77777777" w:rsidR="00BA0033" w:rsidRDefault="00BA0033" w:rsidP="00CF615E">
      <w:r>
        <w:separator/>
      </w:r>
    </w:p>
  </w:endnote>
  <w:endnote w:type="continuationSeparator" w:id="0">
    <w:p w14:paraId="4D56155D" w14:textId="77777777" w:rsidR="00BA0033" w:rsidRDefault="00BA0033" w:rsidP="00CF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FFFFFFF" w:usb1="E9FFFFFF" w:usb2="0000003F" w:usb3="00000000" w:csb0="603F01FF" w:csb1="FFFF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irut">
    <w:altName w:val="Beirut"/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Charter Black">
    <w:altName w:val="Charter Black"/>
    <w:panose1 w:val="02040803050506020203"/>
    <w:charset w:val="00"/>
    <w:family w:val="roman"/>
    <w:pitch w:val="variable"/>
    <w:sig w:usb0="800000AF" w:usb1="1000204A" w:usb2="00000000" w:usb3="00000000" w:csb0="0000001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 Tarikh">
    <w:altName w:val="Al Tarikh"/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ED3F0" w14:textId="77777777" w:rsidR="00CF615E" w:rsidRDefault="00CF61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9B35F" w14:textId="77777777" w:rsidR="00CF615E" w:rsidRDefault="00CF61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CF780" w14:textId="77777777" w:rsidR="00CF615E" w:rsidRDefault="00CF61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9C79C" w14:textId="77777777" w:rsidR="00BA0033" w:rsidRDefault="00BA0033" w:rsidP="00CF615E">
      <w:r>
        <w:separator/>
      </w:r>
    </w:p>
  </w:footnote>
  <w:footnote w:type="continuationSeparator" w:id="0">
    <w:p w14:paraId="3EA5E554" w14:textId="77777777" w:rsidR="00BA0033" w:rsidRDefault="00BA0033" w:rsidP="00CF6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D0276" w14:textId="77777777" w:rsidR="00CF615E" w:rsidRDefault="00CF61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5A6EA" w14:textId="77777777" w:rsidR="00CF615E" w:rsidRDefault="00CF61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1F032" w14:textId="77777777" w:rsidR="00CF615E" w:rsidRDefault="00CF615E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i.bdl@gmail.com">
    <w15:presenceInfo w15:providerId="Windows Live" w15:userId="6dfd8480089f4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9A"/>
    <w:rsid w:val="00016FEE"/>
    <w:rsid w:val="001D6E1A"/>
    <w:rsid w:val="00255277"/>
    <w:rsid w:val="00276CBE"/>
    <w:rsid w:val="00334983"/>
    <w:rsid w:val="004A6887"/>
    <w:rsid w:val="00752E8E"/>
    <w:rsid w:val="00825FA1"/>
    <w:rsid w:val="00AA28CE"/>
    <w:rsid w:val="00B34D20"/>
    <w:rsid w:val="00BA0033"/>
    <w:rsid w:val="00C069E6"/>
    <w:rsid w:val="00C92C9A"/>
    <w:rsid w:val="00CF615E"/>
    <w:rsid w:val="00E81FD8"/>
    <w:rsid w:val="00EE4121"/>
    <w:rsid w:val="00FA64FE"/>
    <w:rsid w:val="00FC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3D09C"/>
  <w15:docId w15:val="{CD0F9416-A706-6946-BB2C-3366CD0A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6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069E6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9E6"/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F61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15E"/>
  </w:style>
  <w:style w:type="paragraph" w:styleId="Piedepgina">
    <w:name w:val="footer"/>
    <w:basedOn w:val="Normal"/>
    <w:link w:val="PiedepginaCar"/>
    <w:uiPriority w:val="99"/>
    <w:unhideWhenUsed/>
    <w:rsid w:val="00CF61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15E"/>
  </w:style>
  <w:style w:type="paragraph" w:styleId="NormalWeb">
    <w:name w:val="Normal (Web)"/>
    <w:basedOn w:val="Normal"/>
    <w:uiPriority w:val="99"/>
    <w:unhideWhenUsed/>
    <w:rsid w:val="00752E8E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B2F5C5-01A2-DE42-B78E-56FA6C29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chari.bdl@gmail.com</cp:lastModifiedBy>
  <cp:revision>2</cp:revision>
  <dcterms:created xsi:type="dcterms:W3CDTF">2020-08-18T14:30:00Z</dcterms:created>
  <dcterms:modified xsi:type="dcterms:W3CDTF">2020-08-18T12:42:00Z</dcterms:modified>
</cp:coreProperties>
</file>